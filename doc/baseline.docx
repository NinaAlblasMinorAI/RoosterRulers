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03C3" w14:textId="59DF8821" w:rsidR="00D70B7A" w:rsidRDefault="00D70B7A">
      <w:pPr>
        <w:rPr>
          <w:lang w:val="en-US"/>
        </w:rPr>
      </w:pPr>
      <w:r w:rsidRPr="003C7C1F">
        <w:rPr>
          <w:lang w:val="en-US"/>
        </w:rPr>
        <w:t>For the baseline, we tr</w:t>
      </w:r>
      <w:ins w:id="0" w:author="Dennis Vlegels" w:date="2022-06-16T10:59:00Z">
        <w:r w:rsidR="004A6629">
          <w:rPr>
            <w:lang w:val="en-US"/>
          </w:rPr>
          <w:t>ied</w:t>
        </w:r>
      </w:ins>
      <w:del w:id="1" w:author="Dennis Vlegels" w:date="2022-06-16T10:59:00Z">
        <w:r w:rsidRPr="003C7C1F" w:rsidDel="004A6629">
          <w:rPr>
            <w:lang w:val="en-US"/>
          </w:rPr>
          <w:delText>y</w:delText>
        </w:r>
      </w:del>
      <w:r w:rsidRPr="003C7C1F">
        <w:rPr>
          <w:lang w:val="en-US"/>
        </w:rPr>
        <w:t xml:space="preserve"> to </w:t>
      </w:r>
      <w:r w:rsidR="003C7C1F" w:rsidRPr="003C7C1F">
        <w:rPr>
          <w:lang w:val="en-US"/>
        </w:rPr>
        <w:t>g</w:t>
      </w:r>
      <w:r w:rsidR="003C7C1F">
        <w:rPr>
          <w:lang w:val="en-US"/>
        </w:rPr>
        <w:t>enerate a uniform sample from the entire state space.</w:t>
      </w:r>
    </w:p>
    <w:p w14:paraId="3123DACD" w14:textId="77777777" w:rsidR="003C7C1F" w:rsidRDefault="003C7C1F">
      <w:pPr>
        <w:rPr>
          <w:lang w:val="en-US"/>
        </w:rPr>
      </w:pPr>
      <w:r>
        <w:rPr>
          <w:lang w:val="en-US"/>
        </w:rPr>
        <w:t xml:space="preserve">There are multiple variables. </w:t>
      </w:r>
    </w:p>
    <w:p w14:paraId="2B51714C" w14:textId="7CA50E13" w:rsidR="003C7C1F" w:rsidRPr="003C7C1F" w:rsidRDefault="004A6629" w:rsidP="005C7D1C">
      <w:pPr>
        <w:pStyle w:val="Lijstalinea"/>
        <w:numPr>
          <w:ilvl w:val="0"/>
          <w:numId w:val="3"/>
        </w:numPr>
        <w:rPr>
          <w:rStyle w:val="q4iawc"/>
          <w:lang w:val="en"/>
        </w:rPr>
      </w:pPr>
      <w:ins w:id="2" w:author="Dennis Vlegels" w:date="2022-06-16T10:59:00Z">
        <w:r>
          <w:rPr>
            <w:lang w:val="en-US"/>
          </w:rPr>
          <w:t>V</w:t>
        </w:r>
      </w:ins>
      <w:del w:id="3" w:author="Dennis Vlegels" w:date="2022-06-16T10:59:00Z">
        <w:r w:rsidR="003C7C1F" w:rsidRPr="003C7C1F" w:rsidDel="004A6629">
          <w:rPr>
            <w:lang w:val="en-US"/>
          </w:rPr>
          <w:delText>We can v</w:delText>
        </w:r>
      </w:del>
      <w:r w:rsidR="003C7C1F" w:rsidRPr="003C7C1F">
        <w:rPr>
          <w:lang w:val="en-US"/>
        </w:rPr>
        <w:t>ary</w:t>
      </w:r>
      <w:ins w:id="4" w:author="Dennis Vlegels" w:date="2022-06-16T11:00:00Z">
        <w:r>
          <w:rPr>
            <w:lang w:val="en-US"/>
          </w:rPr>
          <w:t>ing</w:t>
        </w:r>
      </w:ins>
      <w:r w:rsidR="003C7C1F" w:rsidRPr="003C7C1F">
        <w:rPr>
          <w:lang w:val="en-US"/>
        </w:rPr>
        <w:t xml:space="preserve"> </w:t>
      </w:r>
      <w:del w:id="5" w:author="Dennis Vlegels" w:date="2022-06-16T11:00:00Z">
        <w:r w:rsidR="003C7C1F" w:rsidRPr="003C7C1F" w:rsidDel="004A6629">
          <w:rPr>
            <w:lang w:val="en-US"/>
          </w:rPr>
          <w:delText xml:space="preserve">the </w:delText>
        </w:r>
      </w:del>
      <w:r w:rsidR="005C7D1C">
        <w:rPr>
          <w:lang w:val="en-US"/>
        </w:rPr>
        <w:t>how</w:t>
      </w:r>
      <w:r w:rsidR="00440308">
        <w:rPr>
          <w:lang w:val="en-US"/>
        </w:rPr>
        <w:t xml:space="preserve"> courses </w:t>
      </w:r>
      <w:r w:rsidR="005C7D1C">
        <w:rPr>
          <w:lang w:val="en-US"/>
        </w:rPr>
        <w:t xml:space="preserve">are divided </w:t>
      </w:r>
      <w:del w:id="6" w:author="Dennis Vlegels" w:date="2022-06-16T10:59:00Z">
        <w:r w:rsidR="00440308" w:rsidDel="004A6629">
          <w:rPr>
            <w:lang w:val="en-US"/>
          </w:rPr>
          <w:delText>over the</w:delText>
        </w:r>
      </w:del>
      <w:ins w:id="7" w:author="Dennis Vlegels" w:date="2022-06-16T10:59:00Z">
        <w:r>
          <w:rPr>
            <w:lang w:val="en-US"/>
          </w:rPr>
          <w:t>into different</w:t>
        </w:r>
      </w:ins>
      <w:r w:rsidR="00440308">
        <w:rPr>
          <w:lang w:val="en-US"/>
        </w:rPr>
        <w:t xml:space="preserve"> lessons.</w:t>
      </w:r>
    </w:p>
    <w:p w14:paraId="70C34B4F" w14:textId="00C2C57D" w:rsidR="003C7C1F" w:rsidRPr="003C7C1F" w:rsidRDefault="004A6629" w:rsidP="005C7D1C">
      <w:pPr>
        <w:pStyle w:val="Lijstalinea"/>
        <w:numPr>
          <w:ilvl w:val="0"/>
          <w:numId w:val="3"/>
        </w:numPr>
        <w:rPr>
          <w:rStyle w:val="q4iawc"/>
          <w:lang w:val="en"/>
        </w:rPr>
      </w:pPr>
      <w:ins w:id="8" w:author="Dennis Vlegels" w:date="2022-06-16T10:59:00Z">
        <w:r>
          <w:rPr>
            <w:rStyle w:val="q4iawc"/>
            <w:lang w:val="en"/>
          </w:rPr>
          <w:t>V</w:t>
        </w:r>
      </w:ins>
      <w:del w:id="9" w:author="Dennis Vlegels" w:date="2022-06-16T10:59:00Z">
        <w:r w:rsidR="003C7C1F" w:rsidRPr="003C7C1F" w:rsidDel="004A6629">
          <w:rPr>
            <w:rStyle w:val="q4iawc"/>
            <w:lang w:val="en"/>
          </w:rPr>
          <w:delText>We can v</w:delText>
        </w:r>
      </w:del>
      <w:r w:rsidR="003C7C1F" w:rsidRPr="003C7C1F">
        <w:rPr>
          <w:rStyle w:val="q4iawc"/>
          <w:lang w:val="en"/>
        </w:rPr>
        <w:t>ary</w:t>
      </w:r>
      <w:ins w:id="10" w:author="Dennis Vlegels" w:date="2022-06-16T11:00:00Z">
        <w:r>
          <w:rPr>
            <w:rStyle w:val="q4iawc"/>
            <w:lang w:val="en"/>
          </w:rPr>
          <w:t>ing</w:t>
        </w:r>
      </w:ins>
      <w:r w:rsidR="003C7C1F" w:rsidRPr="003C7C1F">
        <w:rPr>
          <w:rStyle w:val="q4iawc"/>
          <w:lang w:val="en"/>
        </w:rPr>
        <w:t xml:space="preserve"> the distribution of the lessons over the “</w:t>
      </w:r>
      <w:proofErr w:type="spellStart"/>
      <w:r w:rsidR="003C7C1F" w:rsidRPr="003C7C1F">
        <w:rPr>
          <w:rStyle w:val="q4iawc"/>
          <w:lang w:val="en"/>
        </w:rPr>
        <w:t>roomslots</w:t>
      </w:r>
      <w:proofErr w:type="spellEnd"/>
      <w:r w:rsidR="003C7C1F" w:rsidRPr="003C7C1F">
        <w:rPr>
          <w:rStyle w:val="q4iawc"/>
          <w:lang w:val="en"/>
        </w:rPr>
        <w:t>”.</w:t>
      </w:r>
    </w:p>
    <w:p w14:paraId="1B95B05C" w14:textId="28844EFB" w:rsidR="003C7C1F" w:rsidRDefault="004A6629" w:rsidP="005C7D1C">
      <w:pPr>
        <w:pStyle w:val="Lijstalinea"/>
        <w:numPr>
          <w:ilvl w:val="0"/>
          <w:numId w:val="3"/>
        </w:numPr>
        <w:rPr>
          <w:rStyle w:val="q4iawc"/>
          <w:lang w:val="en"/>
        </w:rPr>
      </w:pPr>
      <w:ins w:id="11" w:author="Dennis Vlegels" w:date="2022-06-16T10:59:00Z">
        <w:r>
          <w:rPr>
            <w:rStyle w:val="q4iawc"/>
            <w:lang w:val="en"/>
          </w:rPr>
          <w:t>V</w:t>
        </w:r>
      </w:ins>
      <w:del w:id="12" w:author="Dennis Vlegels" w:date="2022-06-16T10:59:00Z">
        <w:r w:rsidR="003C7C1F" w:rsidRPr="003C7C1F" w:rsidDel="004A6629">
          <w:rPr>
            <w:rStyle w:val="q4iawc"/>
            <w:lang w:val="en"/>
          </w:rPr>
          <w:delText>We can v</w:delText>
        </w:r>
      </w:del>
      <w:r w:rsidR="003C7C1F" w:rsidRPr="003C7C1F">
        <w:rPr>
          <w:rStyle w:val="q4iawc"/>
          <w:lang w:val="en"/>
        </w:rPr>
        <w:t>ary</w:t>
      </w:r>
      <w:ins w:id="13" w:author="Dennis Vlegels" w:date="2022-06-16T11:00:00Z">
        <w:r>
          <w:rPr>
            <w:rStyle w:val="q4iawc"/>
            <w:lang w:val="en"/>
          </w:rPr>
          <w:t>ing</w:t>
        </w:r>
      </w:ins>
      <w:r w:rsidR="003C7C1F" w:rsidRPr="003C7C1F">
        <w:rPr>
          <w:rStyle w:val="q4iawc"/>
          <w:lang w:val="en"/>
        </w:rPr>
        <w:t xml:space="preserve"> the distribution of </w:t>
      </w:r>
      <w:del w:id="14" w:author="Dennis Vlegels" w:date="2022-06-16T11:00:00Z">
        <w:r w:rsidR="003C7C1F" w:rsidRPr="003C7C1F" w:rsidDel="004A6629">
          <w:rPr>
            <w:rStyle w:val="q4iawc"/>
            <w:lang w:val="en"/>
          </w:rPr>
          <w:delText xml:space="preserve">the </w:delText>
        </w:r>
      </w:del>
      <w:r w:rsidR="003C7C1F" w:rsidRPr="003C7C1F">
        <w:rPr>
          <w:rStyle w:val="q4iawc"/>
          <w:lang w:val="en"/>
        </w:rPr>
        <w:t>students over the lessons</w:t>
      </w:r>
      <w:ins w:id="15" w:author="Dennis Vlegels" w:date="2022-06-16T11:00:00Z">
        <w:r>
          <w:rPr>
            <w:rStyle w:val="q4iawc"/>
            <w:lang w:val="en"/>
          </w:rPr>
          <w:t>.</w:t>
        </w:r>
      </w:ins>
    </w:p>
    <w:p w14:paraId="550B82F8" w14:textId="2FA0781E" w:rsidR="0069581A" w:rsidRDefault="0069581A" w:rsidP="009635B6">
      <w:pPr>
        <w:spacing w:after="0"/>
        <w:rPr>
          <w:rStyle w:val="q4iawc"/>
          <w:lang w:val="en"/>
        </w:rPr>
      </w:pPr>
      <w:del w:id="16" w:author="Dennis Vlegels" w:date="2022-06-16T11:00:00Z">
        <w:r w:rsidDel="004A6629">
          <w:rPr>
            <w:rStyle w:val="q4iawc"/>
            <w:lang w:val="en"/>
          </w:rPr>
          <w:delText xml:space="preserve">ad1) </w:delText>
        </w:r>
      </w:del>
      <w:r w:rsidR="00B0611E" w:rsidRPr="0069581A">
        <w:rPr>
          <w:rStyle w:val="q4iawc"/>
          <w:lang w:val="en"/>
        </w:rPr>
        <w:t xml:space="preserve">If all the lectures, tutorials and labs are scheduled once, there are 72 lessons. However, each tutorial and lab </w:t>
      </w:r>
      <w:proofErr w:type="gramStart"/>
      <w:r w:rsidR="00B0611E" w:rsidRPr="0069581A">
        <w:rPr>
          <w:rStyle w:val="q4iawc"/>
          <w:lang w:val="en"/>
        </w:rPr>
        <w:t>has</w:t>
      </w:r>
      <w:proofErr w:type="gramEnd"/>
      <w:r w:rsidR="00B0611E" w:rsidRPr="0069581A">
        <w:rPr>
          <w:rStyle w:val="q4iawc"/>
          <w:lang w:val="en"/>
        </w:rPr>
        <w:t xml:space="preserve"> a maximum </w:t>
      </w:r>
      <w:r w:rsidR="00267CD3" w:rsidRPr="0069581A">
        <w:rPr>
          <w:rStyle w:val="q4iawc"/>
          <w:lang w:val="en"/>
        </w:rPr>
        <w:t xml:space="preserve">number </w:t>
      </w:r>
      <w:r w:rsidR="00B0611E" w:rsidRPr="0069581A">
        <w:rPr>
          <w:rStyle w:val="q4iawc"/>
          <w:lang w:val="en"/>
        </w:rPr>
        <w:t xml:space="preserve">of students per lesson. </w:t>
      </w:r>
    </w:p>
    <w:p w14:paraId="242E3073" w14:textId="77777777" w:rsidR="003A218F" w:rsidRDefault="00F97304" w:rsidP="009635B6">
      <w:pPr>
        <w:spacing w:after="0"/>
        <w:rPr>
          <w:rStyle w:val="q4iawc"/>
          <w:lang w:val="en"/>
        </w:rPr>
      </w:pPr>
      <w:commentRangeStart w:id="17"/>
      <w:r w:rsidRPr="009219BB">
        <w:rPr>
          <w:rStyle w:val="q4iawc"/>
          <w:lang w:val="en"/>
        </w:rPr>
        <w:t>Also, we</w:t>
      </w:r>
      <w:r w:rsidR="00B0611E" w:rsidRPr="009219BB">
        <w:rPr>
          <w:rStyle w:val="q4iawc"/>
          <w:lang w:val="en"/>
        </w:rPr>
        <w:t xml:space="preserve"> can calculate the number of students per course. </w:t>
      </w:r>
      <w:commentRangeEnd w:id="17"/>
      <w:r w:rsidR="004A6629">
        <w:rPr>
          <w:rStyle w:val="Verwijzingopmerking"/>
        </w:rPr>
        <w:commentReference w:id="17"/>
      </w:r>
    </w:p>
    <w:p w14:paraId="1D729627" w14:textId="29FB5DC8" w:rsidR="00FD705B" w:rsidRPr="0069581A" w:rsidRDefault="00902688" w:rsidP="009635B6">
      <w:pPr>
        <w:spacing w:after="0"/>
        <w:rPr>
          <w:rStyle w:val="q4iawc"/>
          <w:lang w:val="en"/>
        </w:rPr>
      </w:pPr>
      <w:r>
        <w:rPr>
          <w:rStyle w:val="q4iawc"/>
          <w:lang w:val="en"/>
        </w:rPr>
        <w:t xml:space="preserve">To be able to fit students in the maximum number of students per lesson, </w:t>
      </w:r>
      <w:del w:id="18" w:author="Dennis Vlegels" w:date="2022-06-16T11:01:00Z">
        <w:r w:rsidDel="004A6629">
          <w:rPr>
            <w:rStyle w:val="q4iawc"/>
            <w:lang w:val="en"/>
          </w:rPr>
          <w:delText>tutorials</w:delText>
        </w:r>
      </w:del>
      <w:ins w:id="19" w:author="Dennis Vlegels" w:date="2022-06-16T11:01:00Z">
        <w:r w:rsidR="004A6629">
          <w:rPr>
            <w:rStyle w:val="q4iawc"/>
            <w:lang w:val="en"/>
          </w:rPr>
          <w:t>tutorials,</w:t>
        </w:r>
      </w:ins>
      <w:r>
        <w:rPr>
          <w:rStyle w:val="q4iawc"/>
          <w:lang w:val="en"/>
        </w:rPr>
        <w:t xml:space="preserve"> and labs </w:t>
      </w:r>
      <w:del w:id="20" w:author="Dennis Vlegels" w:date="2022-06-16T11:01:00Z">
        <w:r w:rsidDel="004A6629">
          <w:rPr>
            <w:rStyle w:val="q4iawc"/>
            <w:lang w:val="en"/>
          </w:rPr>
          <w:delText>have to</w:delText>
        </w:r>
      </w:del>
      <w:ins w:id="21" w:author="Dennis Vlegels" w:date="2022-06-16T11:01:00Z">
        <w:r w:rsidR="004A6629">
          <w:rPr>
            <w:rStyle w:val="q4iawc"/>
            <w:lang w:val="en"/>
          </w:rPr>
          <w:t>must</w:t>
        </w:r>
      </w:ins>
      <w:r>
        <w:rPr>
          <w:rStyle w:val="q4iawc"/>
          <w:lang w:val="en"/>
        </w:rPr>
        <w:t xml:space="preserve"> be split into multiple lessons.</w:t>
      </w:r>
      <w:r w:rsidR="003A218F">
        <w:rPr>
          <w:rStyle w:val="q4iawc"/>
          <w:lang w:val="en"/>
        </w:rPr>
        <w:t xml:space="preserve"> </w:t>
      </w:r>
      <w:ins w:id="22" w:author="Dennis Vlegels" w:date="2022-06-16T11:02:00Z">
        <w:r w:rsidR="004A6629">
          <w:rPr>
            <w:rStyle w:val="q4iawc"/>
            <w:lang w:val="en"/>
          </w:rPr>
          <w:t xml:space="preserve">Ultimately, </w:t>
        </w:r>
      </w:ins>
      <w:del w:id="23" w:author="Dennis Vlegels" w:date="2022-06-16T11:02:00Z">
        <w:r w:rsidR="00B0611E" w:rsidRPr="0069581A" w:rsidDel="004A6629">
          <w:rPr>
            <w:rStyle w:val="q4iawc"/>
            <w:lang w:val="en"/>
          </w:rPr>
          <w:delText>T</w:delText>
        </w:r>
      </w:del>
      <w:ins w:id="24" w:author="Dennis Vlegels" w:date="2022-06-16T11:02:00Z">
        <w:r w:rsidR="004A6629">
          <w:rPr>
            <w:rStyle w:val="q4iawc"/>
            <w:lang w:val="en"/>
          </w:rPr>
          <w:t>t</w:t>
        </w:r>
      </w:ins>
      <w:r w:rsidR="00B0611E" w:rsidRPr="0069581A">
        <w:rPr>
          <w:rStyle w:val="q4iawc"/>
          <w:lang w:val="en"/>
        </w:rPr>
        <w:t xml:space="preserve">here is a minimum of 129 lessons if </w:t>
      </w:r>
      <w:r w:rsidR="00267CD3" w:rsidRPr="0069581A">
        <w:rPr>
          <w:rStyle w:val="q4iawc"/>
          <w:lang w:val="en"/>
        </w:rPr>
        <w:t>we state that all students should be scheduled in the</w:t>
      </w:r>
      <w:ins w:id="25" w:author="Dennis Vlegels" w:date="2022-06-16T11:02:00Z">
        <w:r w:rsidR="004A6629">
          <w:rPr>
            <w:rStyle w:val="q4iawc"/>
            <w:lang w:val="en"/>
          </w:rPr>
          <w:t xml:space="preserve"> required</w:t>
        </w:r>
      </w:ins>
      <w:r w:rsidR="00267CD3" w:rsidRPr="0069581A">
        <w:rPr>
          <w:rStyle w:val="q4iawc"/>
          <w:lang w:val="en"/>
        </w:rPr>
        <w:t xml:space="preserve"> lessons for their courses, </w:t>
      </w:r>
      <w:del w:id="26" w:author="Dennis Vlegels" w:date="2022-06-16T11:01:00Z">
        <w:r w:rsidR="00267CD3" w:rsidRPr="0069581A" w:rsidDel="004A6629">
          <w:rPr>
            <w:rStyle w:val="q4iawc"/>
            <w:lang w:val="en"/>
          </w:rPr>
          <w:delText>taking into account</w:delText>
        </w:r>
      </w:del>
      <w:ins w:id="27" w:author="Dennis Vlegels" w:date="2022-06-16T11:01:00Z">
        <w:r w:rsidR="004A6629" w:rsidRPr="0069581A">
          <w:rPr>
            <w:rStyle w:val="q4iawc"/>
            <w:lang w:val="en"/>
          </w:rPr>
          <w:t>considering</w:t>
        </w:r>
      </w:ins>
      <w:r w:rsidR="00267CD3" w:rsidRPr="0069581A">
        <w:rPr>
          <w:rStyle w:val="q4iawc"/>
          <w:lang w:val="en"/>
        </w:rPr>
        <w:t xml:space="preserve"> the maximum of students per lesson.</w:t>
      </w:r>
      <w:r w:rsidR="00BA42D1" w:rsidRPr="0069581A">
        <w:rPr>
          <w:rStyle w:val="q4iawc"/>
          <w:lang w:val="en"/>
        </w:rPr>
        <w:t xml:space="preserve"> </w:t>
      </w:r>
    </w:p>
    <w:p w14:paraId="56788B3D" w14:textId="673A1DEA" w:rsidR="00FD705B" w:rsidRPr="009635B6" w:rsidRDefault="00B0611E" w:rsidP="009635B6">
      <w:pPr>
        <w:spacing w:after="0"/>
        <w:rPr>
          <w:rStyle w:val="q4iawc"/>
          <w:lang w:val="en"/>
        </w:rPr>
      </w:pPr>
      <w:r w:rsidRPr="009635B6">
        <w:rPr>
          <w:rStyle w:val="q4iawc"/>
          <w:lang w:val="en"/>
        </w:rPr>
        <w:t xml:space="preserve">The maximum number of </w:t>
      </w:r>
      <w:r w:rsidR="009219BB" w:rsidRPr="009635B6">
        <w:rPr>
          <w:rStyle w:val="q4iawc"/>
          <w:lang w:val="en"/>
        </w:rPr>
        <w:t xml:space="preserve">lessons is equal to the maximum number of </w:t>
      </w:r>
      <w:r w:rsidR="00267CD3" w:rsidRPr="009635B6">
        <w:rPr>
          <w:rStyle w:val="q4iawc"/>
          <w:lang w:val="en"/>
        </w:rPr>
        <w:t>“</w:t>
      </w:r>
      <w:proofErr w:type="spellStart"/>
      <w:r w:rsidR="00267CD3" w:rsidRPr="009635B6">
        <w:rPr>
          <w:rStyle w:val="q4iawc"/>
          <w:lang w:val="en"/>
        </w:rPr>
        <w:t>roomslots</w:t>
      </w:r>
      <w:proofErr w:type="spellEnd"/>
      <w:r w:rsidR="00267CD3" w:rsidRPr="009635B6">
        <w:rPr>
          <w:rStyle w:val="q4iawc"/>
          <w:lang w:val="en"/>
        </w:rPr>
        <w:t>”</w:t>
      </w:r>
      <w:r w:rsidR="009219BB" w:rsidRPr="009635B6">
        <w:rPr>
          <w:rStyle w:val="q4iawc"/>
          <w:lang w:val="en"/>
        </w:rPr>
        <w:t>,</w:t>
      </w:r>
      <w:ins w:id="28" w:author="Dennis Vlegels" w:date="2022-06-16T11:02:00Z">
        <w:r w:rsidR="004A6629">
          <w:rPr>
            <w:rStyle w:val="q4iawc"/>
            <w:lang w:val="en"/>
          </w:rPr>
          <w:t xml:space="preserve"> </w:t>
        </w:r>
      </w:ins>
      <w:r w:rsidR="009219BB" w:rsidRPr="009635B6">
        <w:rPr>
          <w:rStyle w:val="q4iawc"/>
          <w:lang w:val="en"/>
        </w:rPr>
        <w:t>which</w:t>
      </w:r>
      <w:r w:rsidR="00267CD3" w:rsidRPr="009635B6">
        <w:rPr>
          <w:rStyle w:val="q4iawc"/>
          <w:lang w:val="en"/>
        </w:rPr>
        <w:t xml:space="preserve"> is 145.</w:t>
      </w:r>
    </w:p>
    <w:p w14:paraId="6E7CAFF1" w14:textId="77777777" w:rsidR="003A218F" w:rsidRDefault="003A218F" w:rsidP="003C7C1F">
      <w:pPr>
        <w:rPr>
          <w:rStyle w:val="q4iawc"/>
          <w:lang w:val="en"/>
        </w:rPr>
      </w:pPr>
    </w:p>
    <w:p w14:paraId="51935214" w14:textId="6B0308FD" w:rsidR="00397333" w:rsidRDefault="003C7C1F" w:rsidP="003C7C1F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For the baseline, </w:t>
      </w:r>
      <w:r w:rsidR="004454C1">
        <w:rPr>
          <w:rStyle w:val="q4iawc"/>
          <w:lang w:val="en"/>
        </w:rPr>
        <w:t>w</w:t>
      </w:r>
      <w:r w:rsidR="00267CD3">
        <w:rPr>
          <w:rStyle w:val="q4iawc"/>
          <w:lang w:val="en"/>
        </w:rPr>
        <w:t xml:space="preserve">e </w:t>
      </w:r>
      <w:r w:rsidR="00397333">
        <w:rPr>
          <w:rStyle w:val="q4iawc"/>
          <w:lang w:val="en"/>
        </w:rPr>
        <w:t>have done the following:</w:t>
      </w:r>
    </w:p>
    <w:p w14:paraId="0BB68735" w14:textId="075BBA21" w:rsidR="003B23B2" w:rsidRPr="007E0621" w:rsidRDefault="003B23B2" w:rsidP="00056152">
      <w:pPr>
        <w:pStyle w:val="Lijstalinea"/>
        <w:numPr>
          <w:ilvl w:val="0"/>
          <w:numId w:val="2"/>
        </w:numPr>
        <w:rPr>
          <w:rStyle w:val="q4iawc"/>
          <w:lang w:val="en"/>
        </w:rPr>
      </w:pPr>
      <w:r w:rsidRPr="007E0621">
        <w:rPr>
          <w:rStyle w:val="q4iawc"/>
          <w:lang w:val="en"/>
        </w:rPr>
        <w:t xml:space="preserve">we have used the </w:t>
      </w:r>
      <w:ins w:id="29" w:author="Dennis Vlegels" w:date="2022-06-16T11:03:00Z">
        <w:r w:rsidR="004A6629">
          <w:rPr>
            <w:rStyle w:val="q4iawc"/>
            <w:lang w:val="en"/>
          </w:rPr>
          <w:t xml:space="preserve">minimum </w:t>
        </w:r>
      </w:ins>
      <w:r w:rsidRPr="007E0621">
        <w:rPr>
          <w:rStyle w:val="q4iawc"/>
          <w:lang w:val="en"/>
        </w:rPr>
        <w:t xml:space="preserve">number of </w:t>
      </w:r>
      <w:del w:id="30" w:author="Dennis Vlegels" w:date="2022-06-16T11:03:00Z">
        <w:r w:rsidRPr="007E0621" w:rsidDel="004A6629">
          <w:rPr>
            <w:rStyle w:val="q4iawc"/>
            <w:lang w:val="en"/>
          </w:rPr>
          <w:delText xml:space="preserve">129 </w:delText>
        </w:r>
      </w:del>
      <w:r w:rsidRPr="007E0621">
        <w:rPr>
          <w:rStyle w:val="q4iawc"/>
          <w:lang w:val="en"/>
        </w:rPr>
        <w:t>lessons</w:t>
      </w:r>
      <w:ins w:id="31" w:author="Dennis Vlegels" w:date="2022-06-16T11:03:00Z">
        <w:r w:rsidR="004A6629">
          <w:rPr>
            <w:rStyle w:val="q4iawc"/>
            <w:lang w:val="en"/>
          </w:rPr>
          <w:t xml:space="preserve"> (129) as the way to divide the courses</w:t>
        </w:r>
      </w:ins>
      <w:r w:rsidR="00A10DE0" w:rsidRPr="007E0621">
        <w:rPr>
          <w:rStyle w:val="q4iawc"/>
          <w:lang w:val="en"/>
        </w:rPr>
        <w:t>.</w:t>
      </w:r>
      <w:r w:rsidR="001B4FA3" w:rsidRPr="007E0621">
        <w:rPr>
          <w:rStyle w:val="q4iawc"/>
          <w:lang w:val="en"/>
        </w:rPr>
        <w:t xml:space="preserve"> </w:t>
      </w:r>
      <w:r w:rsidR="007832AA" w:rsidRPr="007E0621">
        <w:rPr>
          <w:rStyle w:val="q4iawc"/>
          <w:lang w:val="en"/>
        </w:rPr>
        <w:t xml:space="preserve">This simplifies the solution. </w:t>
      </w:r>
      <w:del w:id="32" w:author="Dennis Vlegels" w:date="2022-06-16T11:03:00Z">
        <w:r w:rsidR="00C60D35" w:rsidRPr="007E0621" w:rsidDel="00B533E2">
          <w:rPr>
            <w:rStyle w:val="q4iawc"/>
            <w:lang w:val="en"/>
          </w:rPr>
          <w:delText>Later on</w:delText>
        </w:r>
      </w:del>
      <w:ins w:id="33" w:author="Dennis Vlegels" w:date="2022-06-16T11:03:00Z">
        <w:r w:rsidR="00B533E2" w:rsidRPr="007E0621">
          <w:rPr>
            <w:rStyle w:val="q4iawc"/>
            <w:lang w:val="en"/>
          </w:rPr>
          <w:t>Later</w:t>
        </w:r>
      </w:ins>
      <w:r w:rsidR="00C60D35" w:rsidRPr="007E0621">
        <w:rPr>
          <w:rStyle w:val="q4iawc"/>
          <w:lang w:val="en"/>
        </w:rPr>
        <w:t xml:space="preserve">, we can optimize the </w:t>
      </w:r>
      <w:r w:rsidR="006C7E2A">
        <w:rPr>
          <w:rStyle w:val="q4iawc"/>
          <w:lang w:val="en"/>
        </w:rPr>
        <w:t xml:space="preserve">distribution of courses over lessons </w:t>
      </w:r>
      <w:r w:rsidR="007E0621" w:rsidRPr="007E0621">
        <w:rPr>
          <w:rStyle w:val="q4iawc"/>
          <w:lang w:val="en"/>
        </w:rPr>
        <w:t xml:space="preserve">in iterative </w:t>
      </w:r>
      <w:del w:id="34" w:author="Dennis Vlegels" w:date="2022-06-16T11:03:00Z">
        <w:r w:rsidR="007E0621" w:rsidRPr="007E0621" w:rsidDel="004A6629">
          <w:rPr>
            <w:rStyle w:val="q4iawc"/>
            <w:lang w:val="en"/>
          </w:rPr>
          <w:delText>steps</w:delText>
        </w:r>
        <w:r w:rsidR="00C60D35" w:rsidRPr="007E0621" w:rsidDel="004A6629">
          <w:rPr>
            <w:rStyle w:val="q4iawc"/>
            <w:lang w:val="en"/>
          </w:rPr>
          <w:delText>, or</w:delText>
        </w:r>
      </w:del>
      <w:ins w:id="35" w:author="Dennis Vlegels" w:date="2022-06-16T11:03:00Z">
        <w:r w:rsidR="004A6629" w:rsidRPr="007E0621">
          <w:rPr>
            <w:rStyle w:val="q4iawc"/>
            <w:lang w:val="en"/>
          </w:rPr>
          <w:t>steps or</w:t>
        </w:r>
      </w:ins>
      <w:r w:rsidR="00C60D35" w:rsidRPr="007E0621">
        <w:rPr>
          <w:rStyle w:val="q4iawc"/>
          <w:lang w:val="en"/>
        </w:rPr>
        <w:t xml:space="preserve"> generate random solutions</w:t>
      </w:r>
      <w:r w:rsidR="007E0621" w:rsidRPr="007E0621">
        <w:rPr>
          <w:rStyle w:val="q4iawc"/>
          <w:lang w:val="en"/>
        </w:rPr>
        <w:t xml:space="preserve"> inclu</w:t>
      </w:r>
      <w:r w:rsidR="00BC74BF">
        <w:rPr>
          <w:rStyle w:val="q4iawc"/>
          <w:lang w:val="en"/>
        </w:rPr>
        <w:t>d</w:t>
      </w:r>
      <w:r w:rsidR="007E0621" w:rsidRPr="007E0621">
        <w:rPr>
          <w:rStyle w:val="q4iawc"/>
          <w:lang w:val="en"/>
        </w:rPr>
        <w:t>ing 129-145 lessons.</w:t>
      </w:r>
    </w:p>
    <w:p w14:paraId="106009B3" w14:textId="62B109A1" w:rsidR="00397333" w:rsidRDefault="00397333" w:rsidP="00397333">
      <w:pPr>
        <w:pStyle w:val="Lijstalinea"/>
        <w:numPr>
          <w:ilvl w:val="0"/>
          <w:numId w:val="2"/>
        </w:numPr>
        <w:rPr>
          <w:rStyle w:val="q4iawc"/>
          <w:lang w:val="en"/>
        </w:rPr>
      </w:pPr>
      <w:r w:rsidRPr="00397333">
        <w:rPr>
          <w:rStyle w:val="q4iawc"/>
          <w:lang w:val="en"/>
        </w:rPr>
        <w:t xml:space="preserve">we </w:t>
      </w:r>
      <w:r w:rsidR="00267CD3" w:rsidRPr="00397333">
        <w:rPr>
          <w:rStyle w:val="q4iawc"/>
          <w:lang w:val="en"/>
        </w:rPr>
        <w:t xml:space="preserve">have randomized the </w:t>
      </w:r>
      <w:del w:id="36" w:author="Dennis Vlegels" w:date="2022-06-16T11:04:00Z">
        <w:r w:rsidR="00267CD3" w:rsidRPr="00397333" w:rsidDel="00B533E2">
          <w:rPr>
            <w:rStyle w:val="q4iawc"/>
            <w:lang w:val="en"/>
          </w:rPr>
          <w:delText xml:space="preserve">distribution </w:delText>
        </w:r>
      </w:del>
      <w:ins w:id="37" w:author="Dennis Vlegels" w:date="2022-06-16T11:04:00Z">
        <w:r w:rsidR="00B533E2">
          <w:rPr>
            <w:rStyle w:val="q4iawc"/>
            <w:lang w:val="en"/>
          </w:rPr>
          <w:t>placement</w:t>
        </w:r>
        <w:r w:rsidR="00B533E2" w:rsidRPr="00397333">
          <w:rPr>
            <w:rStyle w:val="q4iawc"/>
            <w:lang w:val="en"/>
          </w:rPr>
          <w:t xml:space="preserve"> </w:t>
        </w:r>
      </w:ins>
      <w:r w:rsidR="00267CD3" w:rsidRPr="00397333">
        <w:rPr>
          <w:rStyle w:val="q4iawc"/>
          <w:lang w:val="en"/>
        </w:rPr>
        <w:t>of the lessons over the schedule</w:t>
      </w:r>
      <w:r w:rsidR="005E3984" w:rsidRPr="00397333">
        <w:rPr>
          <w:rStyle w:val="q4iawc"/>
          <w:lang w:val="en"/>
        </w:rPr>
        <w:t xml:space="preserve">. </w:t>
      </w:r>
    </w:p>
    <w:p w14:paraId="727BC8D6" w14:textId="72768EFF" w:rsidR="00056152" w:rsidRPr="00F32D9A" w:rsidRDefault="00056152" w:rsidP="00056152">
      <w:pPr>
        <w:pStyle w:val="Lijstalinea"/>
        <w:numPr>
          <w:ilvl w:val="0"/>
          <w:numId w:val="2"/>
        </w:numPr>
        <w:rPr>
          <w:rStyle w:val="q4iawc"/>
          <w:lang w:val="en"/>
        </w:rPr>
      </w:pPr>
      <w:r w:rsidRPr="00F32D9A">
        <w:rPr>
          <w:rStyle w:val="q4iawc"/>
          <w:lang w:val="en"/>
        </w:rPr>
        <w:t xml:space="preserve">we have used an even distribution of the number of students over the lessons. </w:t>
      </w:r>
      <w:r w:rsidR="007E0621" w:rsidRPr="00F32D9A">
        <w:rPr>
          <w:rStyle w:val="q4iawc"/>
          <w:lang w:val="en"/>
        </w:rPr>
        <w:t>This simplifies the solution.</w:t>
      </w:r>
      <w:r w:rsidR="00603D01">
        <w:rPr>
          <w:rStyle w:val="q4iawc"/>
          <w:lang w:val="en"/>
        </w:rPr>
        <w:t xml:space="preserve"> </w:t>
      </w:r>
      <w:proofErr w:type="gramStart"/>
      <w:r w:rsidR="007E0621" w:rsidRPr="00F32D9A">
        <w:rPr>
          <w:rStyle w:val="q4iawc"/>
          <w:lang w:val="en"/>
        </w:rPr>
        <w:t>Later on</w:t>
      </w:r>
      <w:proofErr w:type="gramEnd"/>
      <w:r w:rsidR="007E0621" w:rsidRPr="00F32D9A">
        <w:rPr>
          <w:rStyle w:val="q4iawc"/>
          <w:lang w:val="en"/>
        </w:rPr>
        <w:t xml:space="preserve">, we can </w:t>
      </w:r>
      <w:r w:rsidR="00F32D9A" w:rsidRPr="00F32D9A">
        <w:rPr>
          <w:rStyle w:val="q4iawc"/>
          <w:lang w:val="en"/>
        </w:rPr>
        <w:t xml:space="preserve">still move students between different classes in </w:t>
      </w:r>
      <w:r w:rsidR="007E0621" w:rsidRPr="00F32D9A">
        <w:rPr>
          <w:rStyle w:val="q4iawc"/>
          <w:lang w:val="en"/>
        </w:rPr>
        <w:t xml:space="preserve">iterative </w:t>
      </w:r>
      <w:del w:id="38" w:author="Dennis Vlegels" w:date="2022-06-16T11:04:00Z">
        <w:r w:rsidR="007E0621" w:rsidRPr="00F32D9A" w:rsidDel="00B533E2">
          <w:rPr>
            <w:rStyle w:val="q4iawc"/>
            <w:lang w:val="en"/>
          </w:rPr>
          <w:delText>steps, or</w:delText>
        </w:r>
      </w:del>
      <w:ins w:id="39" w:author="Dennis Vlegels" w:date="2022-06-16T11:04:00Z">
        <w:r w:rsidR="00B533E2" w:rsidRPr="00F32D9A">
          <w:rPr>
            <w:rStyle w:val="q4iawc"/>
            <w:lang w:val="en"/>
          </w:rPr>
          <w:t>steps or</w:t>
        </w:r>
      </w:ins>
      <w:r w:rsidR="007E0621" w:rsidRPr="00F32D9A">
        <w:rPr>
          <w:rStyle w:val="q4iawc"/>
          <w:lang w:val="en"/>
        </w:rPr>
        <w:t xml:space="preserve"> generate random solutions </w:t>
      </w:r>
      <w:r w:rsidR="00F32D9A" w:rsidRPr="00F32D9A">
        <w:rPr>
          <w:rStyle w:val="q4iawc"/>
          <w:lang w:val="en"/>
        </w:rPr>
        <w:t>with varying number of student numbers per lesson</w:t>
      </w:r>
      <w:r w:rsidR="007E0621" w:rsidRPr="00F32D9A">
        <w:rPr>
          <w:rStyle w:val="q4iawc"/>
          <w:lang w:val="en"/>
        </w:rPr>
        <w:t>.</w:t>
      </w:r>
    </w:p>
    <w:p w14:paraId="5E105D71" w14:textId="4600C7FE" w:rsidR="00397333" w:rsidRPr="00397333" w:rsidRDefault="00397333" w:rsidP="00397333">
      <w:pPr>
        <w:pStyle w:val="Lijstalinea"/>
        <w:numPr>
          <w:ilvl w:val="0"/>
          <w:numId w:val="2"/>
        </w:numPr>
        <w:rPr>
          <w:rStyle w:val="q4iawc"/>
          <w:lang w:val="en"/>
        </w:rPr>
      </w:pPr>
      <w:r w:rsidRPr="00397333">
        <w:rPr>
          <w:rStyle w:val="q4iawc"/>
          <w:lang w:val="en"/>
        </w:rPr>
        <w:t>w</w:t>
      </w:r>
      <w:r w:rsidR="005E3984" w:rsidRPr="00397333">
        <w:rPr>
          <w:rStyle w:val="q4iawc"/>
          <w:lang w:val="en"/>
        </w:rPr>
        <w:t>e have randomize</w:t>
      </w:r>
      <w:r w:rsidR="003870E8" w:rsidRPr="00397333">
        <w:rPr>
          <w:rStyle w:val="q4iawc"/>
          <w:lang w:val="en"/>
        </w:rPr>
        <w:t>d</w:t>
      </w:r>
      <w:r w:rsidR="005E3984" w:rsidRPr="00397333">
        <w:rPr>
          <w:rStyle w:val="q4iawc"/>
          <w:lang w:val="en"/>
        </w:rPr>
        <w:t xml:space="preserve"> </w:t>
      </w:r>
      <w:del w:id="40" w:author="Dennis Vlegels" w:date="2022-06-16T11:04:00Z">
        <w:r w:rsidR="005E3984" w:rsidRPr="00397333" w:rsidDel="00B533E2">
          <w:rPr>
            <w:rStyle w:val="q4iawc"/>
            <w:lang w:val="en"/>
          </w:rPr>
          <w:delText>the distribution of the students over the lessons</w:delText>
        </w:r>
        <w:r w:rsidDel="00B533E2">
          <w:rPr>
            <w:rStyle w:val="q4iawc"/>
            <w:lang w:val="en"/>
          </w:rPr>
          <w:delText>.</w:delText>
        </w:r>
      </w:del>
      <w:ins w:id="41" w:author="Dennis Vlegels" w:date="2022-06-16T11:04:00Z">
        <w:r w:rsidR="00B533E2">
          <w:rPr>
            <w:rStyle w:val="q4iawc"/>
            <w:lang w:val="en"/>
          </w:rPr>
          <w:t>which students are associated with the lessons.</w:t>
        </w:r>
      </w:ins>
    </w:p>
    <w:p w14:paraId="4AA260D1" w14:textId="54043E3C" w:rsidR="003870E8" w:rsidRDefault="00941C30" w:rsidP="003C7C1F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We </w:t>
      </w:r>
      <w:del w:id="42" w:author="Dennis Vlegels" w:date="2022-06-16T11:04:00Z">
        <w:r w:rsidDel="00B533E2">
          <w:rPr>
            <w:rStyle w:val="q4iawc"/>
            <w:lang w:val="en"/>
          </w:rPr>
          <w:delText>have run</w:delText>
        </w:r>
      </w:del>
      <w:ins w:id="43" w:author="Dennis Vlegels" w:date="2022-06-16T11:04:00Z">
        <w:r w:rsidR="00B533E2">
          <w:rPr>
            <w:rStyle w:val="q4iawc"/>
            <w:lang w:val="en"/>
          </w:rPr>
          <w:t>ran</w:t>
        </w:r>
      </w:ins>
      <w:r w:rsidR="007C0096">
        <w:rPr>
          <w:rStyle w:val="q4iawc"/>
          <w:lang w:val="en"/>
        </w:rPr>
        <w:t xml:space="preserve"> the random algorithm </w:t>
      </w:r>
      <w:r>
        <w:rPr>
          <w:rStyle w:val="q4iawc"/>
          <w:lang w:val="en"/>
        </w:rPr>
        <w:t xml:space="preserve">50.000 </w:t>
      </w:r>
      <w:r w:rsidR="007C0096">
        <w:rPr>
          <w:rStyle w:val="q4iawc"/>
          <w:lang w:val="en"/>
        </w:rPr>
        <w:t xml:space="preserve">times and </w:t>
      </w:r>
      <w:del w:id="44" w:author="Dennis Vlegels" w:date="2022-06-16T11:05:00Z">
        <w:r w:rsidR="007C0096" w:rsidDel="00B533E2">
          <w:rPr>
            <w:rStyle w:val="q4iawc"/>
            <w:lang w:val="en"/>
          </w:rPr>
          <w:delText xml:space="preserve">saved </w:delText>
        </w:r>
      </w:del>
      <w:ins w:id="45" w:author="Dennis Vlegels" w:date="2022-06-16T11:05:00Z">
        <w:r w:rsidR="00B533E2">
          <w:rPr>
            <w:rStyle w:val="q4iawc"/>
            <w:lang w:val="en"/>
          </w:rPr>
          <w:t xml:space="preserve">computed the </w:t>
        </w:r>
      </w:ins>
      <w:ins w:id="46" w:author="Dennis Vlegels" w:date="2022-06-16T11:06:00Z">
        <w:r w:rsidR="00B533E2">
          <w:rPr>
            <w:rStyle w:val="q4iawc"/>
            <w:lang w:val="en"/>
          </w:rPr>
          <w:t>malus points of</w:t>
        </w:r>
      </w:ins>
      <w:ins w:id="47" w:author="Dennis Vlegels" w:date="2022-06-16T11:05:00Z">
        <w:r w:rsidR="00B533E2">
          <w:rPr>
            <w:rStyle w:val="q4iawc"/>
            <w:lang w:val="en"/>
          </w:rPr>
          <w:t xml:space="preserve"> </w:t>
        </w:r>
      </w:ins>
      <w:del w:id="48" w:author="Dennis Vlegels" w:date="2022-06-16T11:04:00Z">
        <w:r w:rsidR="00D43033" w:rsidDel="00B533E2">
          <w:rPr>
            <w:rStyle w:val="q4iawc"/>
            <w:lang w:val="en"/>
          </w:rPr>
          <w:delText xml:space="preserve">only </w:delText>
        </w:r>
      </w:del>
      <w:r w:rsidR="007C0096">
        <w:rPr>
          <w:rStyle w:val="q4iawc"/>
          <w:lang w:val="en"/>
        </w:rPr>
        <w:t>the valid schedules</w:t>
      </w:r>
      <w:ins w:id="49" w:author="Dennis Vlegels" w:date="2022-06-16T11:06:00Z">
        <w:r w:rsidR="00B533E2">
          <w:rPr>
            <w:rStyle w:val="q4iawc"/>
            <w:lang w:val="en"/>
          </w:rPr>
          <w:t xml:space="preserve"> (Figure 1)</w:t>
        </w:r>
      </w:ins>
      <w:r w:rsidR="007C0096">
        <w:rPr>
          <w:rStyle w:val="q4iawc"/>
          <w:lang w:val="en"/>
        </w:rPr>
        <w:t>.</w:t>
      </w:r>
      <w:r w:rsidR="00366580">
        <w:rPr>
          <w:rStyle w:val="q4iawc"/>
          <w:lang w:val="en"/>
        </w:rPr>
        <w:t xml:space="preserve"> </w:t>
      </w:r>
      <w:del w:id="50" w:author="Dennis Vlegels" w:date="2022-06-16T11:05:00Z">
        <w:r w:rsidR="00366580" w:rsidDel="00B533E2">
          <w:rPr>
            <w:rStyle w:val="q4iawc"/>
            <w:lang w:val="en"/>
          </w:rPr>
          <w:delText>This is a box plot of the valid resul</w:delText>
        </w:r>
        <w:r w:rsidR="0042317D" w:rsidDel="00B533E2">
          <w:rPr>
            <w:rStyle w:val="q4iawc"/>
            <w:lang w:val="en"/>
          </w:rPr>
          <w:delText>ts</w:delText>
        </w:r>
        <w:r w:rsidR="004E2E91" w:rsidDel="00B533E2">
          <w:rPr>
            <w:rStyle w:val="q4iawc"/>
            <w:lang w:val="en"/>
          </w:rPr>
          <w:delText>.</w:delText>
        </w:r>
      </w:del>
      <w:del w:id="51" w:author="Dennis Vlegels" w:date="2022-06-16T11:06:00Z">
        <w:r w:rsidR="004E2E91" w:rsidDel="00B533E2">
          <w:rPr>
            <w:rStyle w:val="q4iawc"/>
            <w:lang w:val="en"/>
          </w:rPr>
          <w:delText xml:space="preserve"> </w:delText>
        </w:r>
        <w:r w:rsidR="002A0E66" w:rsidDel="00B533E2">
          <w:rPr>
            <w:rStyle w:val="q4iawc"/>
            <w:lang w:val="en"/>
          </w:rPr>
          <w:delText xml:space="preserve"> </w:delText>
        </w:r>
      </w:del>
    </w:p>
    <w:p w14:paraId="16148D3A" w14:textId="5A527E95" w:rsidR="0029797D" w:rsidRDefault="00F545AF">
      <w:pPr>
        <w:rPr>
          <w:rStyle w:val="q4iawc"/>
          <w:lang w:val="en"/>
        </w:rPr>
      </w:pPr>
      <w:r>
        <w:rPr>
          <w:rStyle w:val="q4iawc"/>
          <w:lang w:val="en"/>
        </w:rPr>
        <w:t>The minimum number of</w:t>
      </w:r>
      <w:ins w:id="52" w:author="Dennis Vlegels" w:date="2022-06-16T11:06:00Z">
        <w:r w:rsidR="00B533E2">
          <w:rPr>
            <w:rStyle w:val="q4iawc"/>
            <w:lang w:val="en"/>
          </w:rPr>
          <w:t xml:space="preserve"> malus</w:t>
        </w:r>
      </w:ins>
      <w:r>
        <w:rPr>
          <w:rStyle w:val="q4iawc"/>
          <w:lang w:val="en"/>
        </w:rPr>
        <w:t xml:space="preserve"> points </w:t>
      </w:r>
      <w:del w:id="53" w:author="Dennis Vlegels" w:date="2022-06-16T11:06:00Z">
        <w:r w:rsidDel="00B533E2">
          <w:rPr>
            <w:rStyle w:val="q4iawc"/>
            <w:lang w:val="en"/>
          </w:rPr>
          <w:delText xml:space="preserve">is </w:delText>
        </w:r>
      </w:del>
      <w:ins w:id="54" w:author="Dennis Vlegels" w:date="2022-06-16T11:06:00Z">
        <w:r w:rsidR="00B533E2">
          <w:rPr>
            <w:rStyle w:val="q4iawc"/>
            <w:lang w:val="en"/>
          </w:rPr>
          <w:t>was</w:t>
        </w:r>
        <w:r w:rsidR="00B533E2">
          <w:rPr>
            <w:rStyle w:val="q4iawc"/>
            <w:lang w:val="en"/>
          </w:rPr>
          <w:t xml:space="preserve"> </w:t>
        </w:r>
      </w:ins>
      <w:r>
        <w:rPr>
          <w:rStyle w:val="q4iawc"/>
          <w:lang w:val="en"/>
        </w:rPr>
        <w:t>578,</w:t>
      </w:r>
      <w:ins w:id="55" w:author="Dennis Vlegels" w:date="2022-06-16T11:06:00Z">
        <w:r w:rsidR="00B533E2">
          <w:rPr>
            <w:rStyle w:val="q4iawc"/>
            <w:lang w:val="en"/>
          </w:rPr>
          <w:t xml:space="preserve"> and</w:t>
        </w:r>
      </w:ins>
      <w:r>
        <w:rPr>
          <w:rStyle w:val="q4iawc"/>
          <w:lang w:val="en"/>
        </w:rPr>
        <w:t xml:space="preserve"> the average </w:t>
      </w:r>
      <w:del w:id="56" w:author="Dennis Vlegels" w:date="2022-06-16T11:06:00Z">
        <w:r w:rsidDel="00B533E2">
          <w:rPr>
            <w:rStyle w:val="q4iawc"/>
            <w:lang w:val="en"/>
          </w:rPr>
          <w:delText xml:space="preserve">is </w:delText>
        </w:r>
      </w:del>
      <w:ins w:id="57" w:author="Dennis Vlegels" w:date="2022-06-16T11:06:00Z">
        <w:r w:rsidR="00B533E2">
          <w:rPr>
            <w:rStyle w:val="q4iawc"/>
            <w:lang w:val="en"/>
          </w:rPr>
          <w:t xml:space="preserve">was </w:t>
        </w:r>
      </w:ins>
      <w:r>
        <w:rPr>
          <w:rStyle w:val="q4iawc"/>
          <w:lang w:val="en"/>
        </w:rPr>
        <w:t xml:space="preserve">848. </w:t>
      </w:r>
      <w:r w:rsidR="00D357DE">
        <w:rPr>
          <w:rStyle w:val="q4iawc"/>
          <w:lang w:val="en"/>
        </w:rPr>
        <w:t>Because 50.000</w:t>
      </w:r>
      <w:del w:id="58" w:author="Dennis Vlegels" w:date="2022-06-16T11:06:00Z">
        <w:r w:rsidR="00D357DE" w:rsidDel="00B533E2">
          <w:rPr>
            <w:rStyle w:val="q4iawc"/>
            <w:lang w:val="en"/>
          </w:rPr>
          <w:delText>0</w:delText>
        </w:r>
      </w:del>
      <w:r w:rsidR="00D357DE">
        <w:rPr>
          <w:rStyle w:val="q4iawc"/>
          <w:lang w:val="en"/>
        </w:rPr>
        <w:t xml:space="preserve"> </w:t>
      </w:r>
      <w:ins w:id="59" w:author="Dennis Vlegels" w:date="2022-06-16T11:06:00Z">
        <w:r w:rsidR="00B533E2">
          <w:rPr>
            <w:rStyle w:val="q4iawc"/>
            <w:lang w:val="en"/>
          </w:rPr>
          <w:t xml:space="preserve">randomly generated schedules </w:t>
        </w:r>
      </w:ins>
      <w:ins w:id="60" w:author="Dennis Vlegels" w:date="2022-06-16T11:07:00Z">
        <w:r w:rsidR="00B533E2">
          <w:rPr>
            <w:rStyle w:val="q4iawc"/>
            <w:lang w:val="en"/>
          </w:rPr>
          <w:t xml:space="preserve">only reflect </w:t>
        </w:r>
      </w:ins>
      <w:del w:id="61" w:author="Dennis Vlegels" w:date="2022-06-16T11:07:00Z">
        <w:r w:rsidR="00D357DE" w:rsidDel="00B533E2">
          <w:rPr>
            <w:rStyle w:val="q4iawc"/>
            <w:lang w:val="en"/>
          </w:rPr>
          <w:delText xml:space="preserve">is </w:delText>
        </w:r>
      </w:del>
      <w:r w:rsidR="00D357DE">
        <w:rPr>
          <w:rStyle w:val="q4iawc"/>
          <w:lang w:val="en"/>
        </w:rPr>
        <w:t xml:space="preserve">a very small portion of the total number of possible </w:t>
      </w:r>
      <w:del w:id="62" w:author="Dennis Vlegels" w:date="2022-06-16T11:08:00Z">
        <w:r w:rsidR="00D357DE" w:rsidDel="00B533E2">
          <w:rPr>
            <w:rStyle w:val="q4iawc"/>
            <w:lang w:val="en"/>
          </w:rPr>
          <w:delText>results</w:delText>
        </w:r>
      </w:del>
      <w:ins w:id="63" w:author="Dennis Vlegels" w:date="2022-06-16T11:08:00Z">
        <w:r w:rsidR="00B533E2">
          <w:rPr>
            <w:rStyle w:val="q4iawc"/>
            <w:lang w:val="en"/>
          </w:rPr>
          <w:t>solutions</w:t>
        </w:r>
      </w:ins>
      <w:r w:rsidR="00D357DE">
        <w:rPr>
          <w:rStyle w:val="q4iawc"/>
          <w:lang w:val="en"/>
        </w:rPr>
        <w:t>, th</w:t>
      </w:r>
      <w:r w:rsidR="00C61A37">
        <w:rPr>
          <w:rStyle w:val="q4iawc"/>
          <w:lang w:val="en"/>
        </w:rPr>
        <w:t>is is only a</w:t>
      </w:r>
      <w:r w:rsidR="00021571">
        <w:rPr>
          <w:rStyle w:val="q4iawc"/>
          <w:lang w:val="en"/>
        </w:rPr>
        <w:t xml:space="preserve">n indication of what </w:t>
      </w:r>
      <w:del w:id="64" w:author="Dennis Vlegels" w:date="2022-06-16T11:08:00Z">
        <w:r w:rsidR="00021571" w:rsidDel="00B533E2">
          <w:rPr>
            <w:rStyle w:val="q4iawc"/>
            <w:lang w:val="en"/>
          </w:rPr>
          <w:delText>can be a good solution</w:delText>
        </w:r>
      </w:del>
      <w:ins w:id="65" w:author="Dennis Vlegels" w:date="2022-06-16T11:08:00Z">
        <w:r w:rsidR="00B533E2">
          <w:rPr>
            <w:rStyle w:val="q4iawc"/>
            <w:lang w:val="en"/>
          </w:rPr>
          <w:t>can be reached before we optimize the schedule</w:t>
        </w:r>
      </w:ins>
      <w:r w:rsidR="00021571">
        <w:rPr>
          <w:rStyle w:val="q4iawc"/>
          <w:lang w:val="en"/>
        </w:rPr>
        <w:t xml:space="preserve">. There is not enough time to </w:t>
      </w:r>
      <w:del w:id="66" w:author="Dennis Vlegels" w:date="2022-06-16T11:09:00Z">
        <w:r w:rsidR="00021571" w:rsidDel="00666E17">
          <w:rPr>
            <w:rStyle w:val="q4iawc"/>
            <w:lang w:val="en"/>
          </w:rPr>
          <w:delText xml:space="preserve">de a representative </w:delText>
        </w:r>
        <w:r w:rsidR="001701FD" w:rsidDel="00666E17">
          <w:rPr>
            <w:rStyle w:val="q4iawc"/>
            <w:lang w:val="en"/>
          </w:rPr>
          <w:delText>sample</w:delText>
        </w:r>
      </w:del>
      <w:ins w:id="67" w:author="Dennis Vlegels" w:date="2022-06-16T11:09:00Z">
        <w:r w:rsidR="00666E17">
          <w:rPr>
            <w:rStyle w:val="q4iawc"/>
            <w:lang w:val="en"/>
          </w:rPr>
          <w:t>go over the entire state space by doing random sampling</w:t>
        </w:r>
      </w:ins>
      <w:ins w:id="68" w:author="Dennis Vlegels" w:date="2022-06-16T11:10:00Z">
        <w:r w:rsidR="00666E17">
          <w:rPr>
            <w:rStyle w:val="q4iawc"/>
            <w:lang w:val="en"/>
          </w:rPr>
          <w:t>, so t</w:t>
        </w:r>
        <w:r w:rsidR="00666E17">
          <w:rPr>
            <w:rStyle w:val="q4iawc"/>
            <w:lang w:val="en"/>
          </w:rPr>
          <w:t>he chance that we will find a “good” solution using random schedules is slim</w:t>
        </w:r>
      </w:ins>
      <w:r w:rsidR="001701FD">
        <w:rPr>
          <w:rStyle w:val="q4iawc"/>
          <w:lang w:val="en"/>
        </w:rPr>
        <w:t xml:space="preserve">. Using some </w:t>
      </w:r>
      <w:r w:rsidR="003076A5">
        <w:rPr>
          <w:rStyle w:val="q4iawc"/>
          <w:lang w:val="en"/>
        </w:rPr>
        <w:t xml:space="preserve">simple rules, we have already found solutions with less than 200 malus points. </w:t>
      </w:r>
      <w:ins w:id="69" w:author="Dennis Vlegels" w:date="2022-06-16T11:09:00Z">
        <w:r w:rsidR="00666E17">
          <w:rPr>
            <w:rStyle w:val="q4iawc"/>
            <w:lang w:val="en"/>
          </w:rPr>
          <w:t>This does, however, limit the flexibility by wh</w:t>
        </w:r>
      </w:ins>
      <w:ins w:id="70" w:author="Dennis Vlegels" w:date="2022-06-16T11:10:00Z">
        <w:r w:rsidR="00666E17">
          <w:rPr>
            <w:rStyle w:val="q4iawc"/>
            <w:lang w:val="en"/>
          </w:rPr>
          <w:t>ich we can apply our algorithms.</w:t>
        </w:r>
      </w:ins>
      <w:del w:id="71" w:author="Dennis Vlegels" w:date="2022-06-16T11:10:00Z">
        <w:r w:rsidR="00CC6CE0" w:rsidDel="00666E17">
          <w:rPr>
            <w:rStyle w:val="q4iawc"/>
            <w:lang w:val="en"/>
          </w:rPr>
          <w:delText>The chan</w:delText>
        </w:r>
        <w:r w:rsidR="009F09BB" w:rsidDel="00666E17">
          <w:rPr>
            <w:rStyle w:val="q4iawc"/>
            <w:lang w:val="en"/>
          </w:rPr>
          <w:delText>c</w:delText>
        </w:r>
        <w:r w:rsidR="00CC6CE0" w:rsidDel="00666E17">
          <w:rPr>
            <w:rStyle w:val="q4iawc"/>
            <w:lang w:val="en"/>
          </w:rPr>
          <w:delText xml:space="preserve">e that we will find a </w:delText>
        </w:r>
        <w:r w:rsidR="0029797D" w:rsidDel="00666E17">
          <w:rPr>
            <w:rStyle w:val="q4iawc"/>
            <w:lang w:val="en"/>
          </w:rPr>
          <w:delText xml:space="preserve">“good” solution using random schedules is </w:delText>
        </w:r>
      </w:del>
      <w:del w:id="72" w:author="Dennis Vlegels" w:date="2022-06-16T11:09:00Z">
        <w:r w:rsidR="0029797D" w:rsidDel="00666E17">
          <w:rPr>
            <w:rStyle w:val="q4iawc"/>
            <w:lang w:val="en"/>
          </w:rPr>
          <w:delText>limited</w:delText>
        </w:r>
      </w:del>
      <w:r w:rsidR="0029797D">
        <w:rPr>
          <w:rStyle w:val="q4iawc"/>
          <w:lang w:val="en"/>
        </w:rPr>
        <w:t xml:space="preserve">. </w:t>
      </w:r>
      <w:del w:id="73" w:author="Dennis Vlegels" w:date="2022-06-16T11:10:00Z">
        <w:r w:rsidR="003076A5" w:rsidDel="00666E17">
          <w:rPr>
            <w:rStyle w:val="q4iawc"/>
            <w:lang w:val="en"/>
          </w:rPr>
          <w:delText xml:space="preserve">We </w:delText>
        </w:r>
      </w:del>
      <w:del w:id="74" w:author="Dennis Vlegels" w:date="2022-06-16T11:09:00Z">
        <w:r w:rsidR="003076A5" w:rsidDel="00666E17">
          <w:rPr>
            <w:rStyle w:val="q4iawc"/>
            <w:lang w:val="en"/>
          </w:rPr>
          <w:delText>can</w:delText>
        </w:r>
      </w:del>
      <w:del w:id="75" w:author="Dennis Vlegels" w:date="2022-06-16T11:10:00Z">
        <w:r w:rsidR="003076A5" w:rsidDel="00666E17">
          <w:rPr>
            <w:rStyle w:val="q4iawc"/>
            <w:lang w:val="en"/>
          </w:rPr>
          <w:delText xml:space="preserve"> however</w:delText>
        </w:r>
      </w:del>
      <w:ins w:id="76" w:author="Dennis Vlegels" w:date="2022-06-16T11:10:00Z">
        <w:r w:rsidR="00666E17">
          <w:rPr>
            <w:rStyle w:val="q4iawc"/>
            <w:lang w:val="en"/>
          </w:rPr>
          <w:t>Therefore, we will</w:t>
        </w:r>
      </w:ins>
      <w:r w:rsidR="003076A5">
        <w:rPr>
          <w:rStyle w:val="q4iawc"/>
          <w:lang w:val="en"/>
        </w:rPr>
        <w:t xml:space="preserve"> still </w:t>
      </w:r>
      <w:r w:rsidR="00CC6CE0">
        <w:rPr>
          <w:rStyle w:val="q4iawc"/>
          <w:lang w:val="en"/>
        </w:rPr>
        <w:t xml:space="preserve">use the random results as a basis for </w:t>
      </w:r>
      <w:del w:id="77" w:author="Dennis Vlegels" w:date="2022-06-16T11:10:00Z">
        <w:r w:rsidR="00CC6CE0" w:rsidDel="00666E17">
          <w:rPr>
            <w:rStyle w:val="q4iawc"/>
            <w:lang w:val="en"/>
          </w:rPr>
          <w:delText xml:space="preserve">iterative </w:delText>
        </w:r>
      </w:del>
      <w:ins w:id="78" w:author="Dennis Vlegels" w:date="2022-06-16T11:10:00Z">
        <w:r w:rsidR="00666E17">
          <w:rPr>
            <w:rStyle w:val="q4iawc"/>
            <w:lang w:val="en"/>
          </w:rPr>
          <w:t xml:space="preserve">our </w:t>
        </w:r>
      </w:ins>
      <w:ins w:id="79" w:author="Dennis Vlegels" w:date="2022-06-16T11:11:00Z">
        <w:r w:rsidR="00666E17">
          <w:rPr>
            <w:rStyle w:val="q4iawc"/>
            <w:lang w:val="en"/>
          </w:rPr>
          <w:t>iterative</w:t>
        </w:r>
      </w:ins>
      <w:ins w:id="80" w:author="Dennis Vlegels" w:date="2022-06-16T11:10:00Z">
        <w:r w:rsidR="00666E17">
          <w:rPr>
            <w:rStyle w:val="q4iawc"/>
            <w:lang w:val="en"/>
          </w:rPr>
          <w:t xml:space="preserve"> </w:t>
        </w:r>
      </w:ins>
      <w:r w:rsidR="00CC6CE0">
        <w:rPr>
          <w:rStyle w:val="q4iawc"/>
          <w:lang w:val="en"/>
        </w:rPr>
        <w:t>algorithms.</w:t>
      </w:r>
    </w:p>
    <w:p w14:paraId="5C3DEB8F" w14:textId="77777777" w:rsidR="00B533E2" w:rsidRDefault="00FC7996" w:rsidP="00B533E2">
      <w:pPr>
        <w:keepNext/>
        <w:rPr>
          <w:ins w:id="81" w:author="Dennis Vlegels" w:date="2022-06-16T11:05:00Z"/>
        </w:rPr>
        <w:pPrChange w:id="82" w:author="Dennis Vlegels" w:date="2022-06-16T11:05:00Z">
          <w:pPr/>
        </w:pPrChange>
      </w:pPr>
      <w:r>
        <w:rPr>
          <w:noProof/>
        </w:rPr>
        <w:lastRenderedPageBreak/>
        <w:drawing>
          <wp:inline distT="0" distB="0" distL="0" distR="0" wp14:anchorId="5DA3D9EC" wp14:editId="1E98E5E1">
            <wp:extent cx="4779738" cy="3589020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555" cy="36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B035" w14:textId="03FD15F2" w:rsidR="00D70B7A" w:rsidRPr="00B533E2" w:rsidRDefault="00B533E2" w:rsidP="00B533E2">
      <w:pPr>
        <w:pStyle w:val="Bijschrift"/>
        <w:rPr>
          <w:lang w:val="en-US"/>
        </w:rPr>
        <w:pPrChange w:id="83" w:author="Dennis Vlegels" w:date="2022-06-16T11:05:00Z">
          <w:pPr/>
        </w:pPrChange>
      </w:pPr>
      <w:ins w:id="84" w:author="Dennis Vlegels" w:date="2022-06-16T11:05:00Z">
        <w:r w:rsidRPr="00B533E2">
          <w:rPr>
            <w:lang w:val="en-US"/>
            <w:rPrChange w:id="85" w:author="Dennis Vlegels" w:date="2022-06-16T11:05:00Z">
              <w:rPr/>
            </w:rPrChange>
          </w:rPr>
          <w:t xml:space="preserve">Figure </w:t>
        </w:r>
        <w:r>
          <w:fldChar w:fldCharType="begin"/>
        </w:r>
        <w:r w:rsidRPr="00B533E2">
          <w:rPr>
            <w:lang w:val="en-US"/>
            <w:rPrChange w:id="86" w:author="Dennis Vlegels" w:date="2022-06-16T11:05:00Z">
              <w:rPr/>
            </w:rPrChange>
          </w:rPr>
          <w:instrText xml:space="preserve"> SEQ Figure \* ARABIC </w:instrText>
        </w:r>
      </w:ins>
      <w:r>
        <w:fldChar w:fldCharType="separate"/>
      </w:r>
      <w:ins w:id="87" w:author="Dennis Vlegels" w:date="2022-06-16T11:05:00Z">
        <w:r w:rsidRPr="00B533E2">
          <w:rPr>
            <w:noProof/>
            <w:lang w:val="en-US"/>
            <w:rPrChange w:id="88" w:author="Dennis Vlegels" w:date="2022-06-16T11:05:00Z">
              <w:rPr>
                <w:noProof/>
              </w:rPr>
            </w:rPrChange>
          </w:rPr>
          <w:t>1</w:t>
        </w:r>
        <w:r>
          <w:fldChar w:fldCharType="end"/>
        </w:r>
        <w:r w:rsidRPr="00B533E2">
          <w:rPr>
            <w:lang w:val="en-US"/>
            <w:rPrChange w:id="89" w:author="Dennis Vlegels" w:date="2022-06-16T11:05:00Z">
              <w:rPr/>
            </w:rPrChange>
          </w:rPr>
          <w:t>. Boxplot showing the distribution of malus points associated with the randomly generated schedules.</w:t>
        </w:r>
      </w:ins>
    </w:p>
    <w:sectPr w:rsidR="00D70B7A" w:rsidRPr="00B53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Dennis Vlegels" w:date="2022-06-16T11:01:00Z" w:initials="DV">
    <w:p w14:paraId="4A627875" w14:textId="77777777" w:rsidR="004A6629" w:rsidRDefault="004A6629" w:rsidP="001C365D">
      <w:pPr>
        <w:pStyle w:val="Tekstopmerking"/>
      </w:pPr>
      <w:r>
        <w:rPr>
          <w:rStyle w:val="Verwijzingopmerking"/>
        </w:rPr>
        <w:annotationRef/>
      </w:r>
      <w:r>
        <w:t>Wat voegt deze zin toe?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6278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58C0D" w16cex:dateUtc="2022-06-16T0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627875" w16cid:durableId="26558C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2C2"/>
    <w:multiLevelType w:val="hybridMultilevel"/>
    <w:tmpl w:val="DC4E2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4C5B"/>
    <w:multiLevelType w:val="hybridMultilevel"/>
    <w:tmpl w:val="67081F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66040"/>
    <w:multiLevelType w:val="hybridMultilevel"/>
    <w:tmpl w:val="17EE80AC"/>
    <w:lvl w:ilvl="0" w:tplc="42EE0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C6468"/>
    <w:multiLevelType w:val="hybridMultilevel"/>
    <w:tmpl w:val="8CA298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25C59"/>
    <w:multiLevelType w:val="hybridMultilevel"/>
    <w:tmpl w:val="B8507BC8"/>
    <w:lvl w:ilvl="0" w:tplc="BD10A6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24A6C"/>
    <w:multiLevelType w:val="hybridMultilevel"/>
    <w:tmpl w:val="9CB8C0EC"/>
    <w:lvl w:ilvl="0" w:tplc="E5CC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32545">
    <w:abstractNumId w:val="0"/>
  </w:num>
  <w:num w:numId="2" w16cid:durableId="599027501">
    <w:abstractNumId w:val="3"/>
  </w:num>
  <w:num w:numId="3" w16cid:durableId="266352731">
    <w:abstractNumId w:val="1"/>
  </w:num>
  <w:num w:numId="4" w16cid:durableId="1396007993">
    <w:abstractNumId w:val="2"/>
  </w:num>
  <w:num w:numId="5" w16cid:durableId="1036278738">
    <w:abstractNumId w:val="4"/>
  </w:num>
  <w:num w:numId="6" w16cid:durableId="148446424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nis Vlegels">
    <w15:presenceInfo w15:providerId="None" w15:userId="Dennis Vlegel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wMTY1NDYzMDY3NTZV0lEKTi0uzszPAykwrAUACpU8yiwAAAA="/>
  </w:docVars>
  <w:rsids>
    <w:rsidRoot w:val="00D70B7A"/>
    <w:rsid w:val="00021571"/>
    <w:rsid w:val="0004649F"/>
    <w:rsid w:val="00056152"/>
    <w:rsid w:val="00083D56"/>
    <w:rsid w:val="0010144C"/>
    <w:rsid w:val="00131890"/>
    <w:rsid w:val="001701FD"/>
    <w:rsid w:val="001A3D6A"/>
    <w:rsid w:val="001B4FA3"/>
    <w:rsid w:val="001C6DA0"/>
    <w:rsid w:val="00205BBD"/>
    <w:rsid w:val="0022032B"/>
    <w:rsid w:val="002666D5"/>
    <w:rsid w:val="00267CD3"/>
    <w:rsid w:val="0029797D"/>
    <w:rsid w:val="002A0E66"/>
    <w:rsid w:val="002D08E1"/>
    <w:rsid w:val="003076A5"/>
    <w:rsid w:val="00366580"/>
    <w:rsid w:val="003870E8"/>
    <w:rsid w:val="00397333"/>
    <w:rsid w:val="003A218F"/>
    <w:rsid w:val="003B23B2"/>
    <w:rsid w:val="003C7C1F"/>
    <w:rsid w:val="0042317D"/>
    <w:rsid w:val="00440308"/>
    <w:rsid w:val="004454C1"/>
    <w:rsid w:val="004A48CE"/>
    <w:rsid w:val="004A6629"/>
    <w:rsid w:val="004E2E91"/>
    <w:rsid w:val="005C7D1C"/>
    <w:rsid w:val="005E3984"/>
    <w:rsid w:val="00603D01"/>
    <w:rsid w:val="00614C3F"/>
    <w:rsid w:val="00666E17"/>
    <w:rsid w:val="0069581A"/>
    <w:rsid w:val="006C7E2A"/>
    <w:rsid w:val="007832AA"/>
    <w:rsid w:val="007C0096"/>
    <w:rsid w:val="007E0621"/>
    <w:rsid w:val="00805C69"/>
    <w:rsid w:val="00872174"/>
    <w:rsid w:val="008D4CD1"/>
    <w:rsid w:val="00902688"/>
    <w:rsid w:val="009219BB"/>
    <w:rsid w:val="00941C30"/>
    <w:rsid w:val="009635B6"/>
    <w:rsid w:val="009A5063"/>
    <w:rsid w:val="009F09BB"/>
    <w:rsid w:val="00A10DE0"/>
    <w:rsid w:val="00B0611E"/>
    <w:rsid w:val="00B533E2"/>
    <w:rsid w:val="00B942AA"/>
    <w:rsid w:val="00BA42D1"/>
    <w:rsid w:val="00BC74BF"/>
    <w:rsid w:val="00C60D35"/>
    <w:rsid w:val="00C61A37"/>
    <w:rsid w:val="00CC6CE0"/>
    <w:rsid w:val="00D357DE"/>
    <w:rsid w:val="00D40F78"/>
    <w:rsid w:val="00D43033"/>
    <w:rsid w:val="00D70B7A"/>
    <w:rsid w:val="00E57FC8"/>
    <w:rsid w:val="00F32D9A"/>
    <w:rsid w:val="00F545AF"/>
    <w:rsid w:val="00F97304"/>
    <w:rsid w:val="00FC7996"/>
    <w:rsid w:val="00FD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5FF2"/>
  <w15:chartTrackingRefBased/>
  <w15:docId w15:val="{20CD4BB1-5497-465D-8445-7F17DC80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q4iawc">
    <w:name w:val="q4iawc"/>
    <w:basedOn w:val="Standaardalinea-lettertype"/>
    <w:rsid w:val="003C7C1F"/>
  </w:style>
  <w:style w:type="paragraph" w:styleId="Lijstalinea">
    <w:name w:val="List Paragraph"/>
    <w:basedOn w:val="Standaard"/>
    <w:uiPriority w:val="34"/>
    <w:qFormat/>
    <w:rsid w:val="003C7C1F"/>
    <w:pPr>
      <w:ind w:left="720"/>
      <w:contextualSpacing/>
    </w:pPr>
  </w:style>
  <w:style w:type="paragraph" w:styleId="Revisie">
    <w:name w:val="Revision"/>
    <w:hidden/>
    <w:uiPriority w:val="99"/>
    <w:semiHidden/>
    <w:rsid w:val="004A6629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A662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4A662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A662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A662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A6629"/>
    <w:rPr>
      <w:b/>
      <w:bCs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B533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Jurriens</dc:creator>
  <cp:keywords/>
  <dc:description/>
  <cp:lastModifiedBy>Dennis Vlegels</cp:lastModifiedBy>
  <cp:revision>2</cp:revision>
  <dcterms:created xsi:type="dcterms:W3CDTF">2022-06-16T09:11:00Z</dcterms:created>
  <dcterms:modified xsi:type="dcterms:W3CDTF">2022-06-16T09:11:00Z</dcterms:modified>
</cp:coreProperties>
</file>